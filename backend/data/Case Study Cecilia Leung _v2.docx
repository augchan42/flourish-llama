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03CA2" w14:textId="77777777" w:rsidR="00CE5494" w:rsidRDefault="004870E1" w:rsidP="004870E1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4870E1">
        <w:rPr>
          <w:rFonts w:ascii="Times New Roman" w:hAnsi="Times New Roman" w:cs="Times New Roman"/>
          <w:b/>
          <w:bCs/>
          <w:sz w:val="22"/>
          <w:szCs w:val="22"/>
        </w:rPr>
        <w:t>Case Study</w:t>
      </w:r>
    </w:p>
    <w:p w14:paraId="29ED08CB" w14:textId="11362182" w:rsidR="00766FC5" w:rsidRDefault="004870E1" w:rsidP="004870E1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4870E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4A3F7BC2" w14:textId="3525661B" w:rsidR="004870E1" w:rsidRDefault="004870E1" w:rsidP="004870E1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Putting </w:t>
      </w:r>
      <w:del w:id="0" w:author="leunglanglang" w:date="2023-11-06T08:56:00Z">
        <w:r w:rsidDel="00841229">
          <w:rPr>
            <w:rFonts w:ascii="Times New Roman" w:hAnsi="Times New Roman" w:cs="Times New Roman"/>
            <w:b/>
            <w:bCs/>
            <w:sz w:val="22"/>
            <w:szCs w:val="22"/>
          </w:rPr>
          <w:delText xml:space="preserve">the </w:delText>
        </w:r>
      </w:del>
      <w:r w:rsidR="00CE5494">
        <w:rPr>
          <w:rFonts w:ascii="Times New Roman" w:hAnsi="Times New Roman" w:cs="Times New Roman"/>
          <w:b/>
          <w:bCs/>
          <w:sz w:val="22"/>
          <w:szCs w:val="22"/>
        </w:rPr>
        <w:t xml:space="preserve">on the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Human </w:t>
      </w:r>
      <w:r w:rsidR="00CE5494">
        <w:rPr>
          <w:rFonts w:ascii="Times New Roman" w:hAnsi="Times New Roman" w:cs="Times New Roman"/>
          <w:b/>
          <w:bCs/>
          <w:sz w:val="22"/>
          <w:szCs w:val="22"/>
        </w:rPr>
        <w:t xml:space="preserve">Face for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Management-Airline Crew </w:t>
      </w:r>
      <w:commentRangeStart w:id="1"/>
      <w:r>
        <w:rPr>
          <w:rFonts w:ascii="Times New Roman" w:hAnsi="Times New Roman" w:cs="Times New Roman"/>
          <w:b/>
          <w:bCs/>
          <w:sz w:val="22"/>
          <w:szCs w:val="22"/>
        </w:rPr>
        <w:t>Relations</w:t>
      </w:r>
      <w:commentRangeEnd w:id="1"/>
      <w:r w:rsidR="00841229">
        <w:rPr>
          <w:rStyle w:val="CommentReference"/>
        </w:rPr>
        <w:commentReference w:id="1"/>
      </w:r>
    </w:p>
    <w:p w14:paraId="21FC58D9" w14:textId="77777777" w:rsidR="004870E1" w:rsidRDefault="004870E1" w:rsidP="004870E1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67ECF99A" w14:textId="77777777" w:rsidR="004870E1" w:rsidRDefault="004870E1" w:rsidP="004870E1">
      <w:pPr>
        <w:rPr>
          <w:rFonts w:ascii="Times New Roman" w:hAnsi="Times New Roman" w:cs="Times New Roman"/>
          <w:sz w:val="22"/>
          <w:szCs w:val="22"/>
        </w:rPr>
      </w:pPr>
    </w:p>
    <w:p w14:paraId="1970FFC4" w14:textId="5DCB7652" w:rsidR="004D0A07" w:rsidRDefault="004870E1" w:rsidP="004870E1">
      <w:pPr>
        <w:spacing w:line="360" w:lineRule="auto"/>
        <w:ind w:left="1134" w:right="1280"/>
        <w:rPr>
          <w:rFonts w:ascii="Times New Roman" w:hAnsi="Times New Roman" w:cs="Times New Roman"/>
          <w:sz w:val="22"/>
          <w:szCs w:val="22"/>
        </w:rPr>
      </w:pPr>
      <w:r w:rsidRPr="004870E1">
        <w:rPr>
          <w:rFonts w:ascii="Times New Roman" w:hAnsi="Times New Roman" w:cs="Times New Roman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2010 Cec</w:t>
      </w:r>
      <w:r w:rsidR="004D6CCF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lia Leung was General Manager of Inflight Services for Hong Kong based </w:t>
      </w:r>
      <w:proofErr w:type="spellStart"/>
      <w:r>
        <w:rPr>
          <w:rFonts w:ascii="Times New Roman" w:hAnsi="Times New Roman" w:cs="Times New Roman"/>
          <w:sz w:val="22"/>
          <w:szCs w:val="22"/>
        </w:rPr>
        <w:t>DragonAir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(later re-branded as Cathay Dragon Airlines in 2016)</w:t>
      </w:r>
      <w:r w:rsidR="004D6CCF">
        <w:rPr>
          <w:rFonts w:ascii="Times New Roman" w:hAnsi="Times New Roman" w:cs="Times New Roman"/>
          <w:sz w:val="22"/>
          <w:szCs w:val="22"/>
        </w:rPr>
        <w:t xml:space="preserve">, </w:t>
      </w:r>
      <w:r w:rsidR="0061046A">
        <w:rPr>
          <w:rFonts w:ascii="Times New Roman" w:hAnsi="Times New Roman" w:cs="Times New Roman"/>
          <w:sz w:val="22"/>
          <w:szCs w:val="22"/>
        </w:rPr>
        <w:t>a</w:t>
      </w:r>
      <w:ins w:id="2" w:author="leunglanglang" w:date="2023-11-06T09:02:00Z">
        <w:r w:rsidR="00841229">
          <w:rPr>
            <w:rFonts w:ascii="Times New Roman" w:hAnsi="Times New Roman" w:cs="Times New Roman"/>
            <w:sz w:val="22"/>
            <w:szCs w:val="22"/>
          </w:rPr>
          <w:t xml:space="preserve">n award winning </w:t>
        </w:r>
      </w:ins>
      <w:del w:id="3" w:author="leunglanglang" w:date="2023-11-06T09:02:00Z">
        <w:r w:rsidR="0061046A" w:rsidDel="00841229">
          <w:rPr>
            <w:rFonts w:ascii="Times New Roman" w:hAnsi="Times New Roman" w:cs="Times New Roman"/>
            <w:sz w:val="22"/>
            <w:szCs w:val="22"/>
          </w:rPr>
          <w:delText xml:space="preserve"> quality </w:delText>
        </w:r>
      </w:del>
      <w:r w:rsidR="0061046A">
        <w:rPr>
          <w:rFonts w:ascii="Times New Roman" w:hAnsi="Times New Roman" w:cs="Times New Roman"/>
          <w:sz w:val="22"/>
          <w:szCs w:val="22"/>
        </w:rPr>
        <w:t xml:space="preserve">Asian airline which served fifty destinations </w:t>
      </w:r>
      <w:r w:rsidR="00DA3728">
        <w:rPr>
          <w:rFonts w:ascii="Times New Roman" w:hAnsi="Times New Roman" w:cs="Times New Roman"/>
          <w:sz w:val="22"/>
          <w:szCs w:val="22"/>
        </w:rPr>
        <w:t xml:space="preserve">around the region </w:t>
      </w:r>
      <w:r w:rsidR="0061046A">
        <w:rPr>
          <w:rFonts w:ascii="Times New Roman" w:hAnsi="Times New Roman" w:cs="Times New Roman"/>
          <w:sz w:val="22"/>
          <w:szCs w:val="22"/>
        </w:rPr>
        <w:t>at its height</w:t>
      </w:r>
      <w:r w:rsidR="00DA3728">
        <w:rPr>
          <w:rFonts w:ascii="Times New Roman" w:hAnsi="Times New Roman" w:cs="Times New Roman"/>
          <w:sz w:val="22"/>
          <w:szCs w:val="22"/>
        </w:rPr>
        <w:t>.</w:t>
      </w:r>
      <w:r w:rsidR="0061046A">
        <w:rPr>
          <w:rFonts w:ascii="Times New Roman" w:hAnsi="Times New Roman" w:cs="Times New Roman"/>
          <w:sz w:val="22"/>
          <w:szCs w:val="22"/>
        </w:rPr>
        <w:t xml:space="preserve"> </w:t>
      </w:r>
      <w:r w:rsidR="004D6CCF">
        <w:rPr>
          <w:rFonts w:ascii="Times New Roman" w:hAnsi="Times New Roman" w:cs="Times New Roman"/>
          <w:sz w:val="22"/>
          <w:szCs w:val="22"/>
        </w:rPr>
        <w:t xml:space="preserve">Cecilia’s </w:t>
      </w:r>
      <w:r>
        <w:rPr>
          <w:rFonts w:ascii="Times New Roman" w:hAnsi="Times New Roman" w:cs="Times New Roman"/>
          <w:sz w:val="22"/>
          <w:szCs w:val="22"/>
        </w:rPr>
        <w:t>responsibilit</w:t>
      </w:r>
      <w:r w:rsidR="004D6CCF">
        <w:rPr>
          <w:rFonts w:ascii="Times New Roman" w:hAnsi="Times New Roman" w:cs="Times New Roman"/>
          <w:sz w:val="22"/>
          <w:szCs w:val="22"/>
        </w:rPr>
        <w:t xml:space="preserve">ies also included </w:t>
      </w:r>
      <w:r>
        <w:rPr>
          <w:rFonts w:ascii="Times New Roman" w:hAnsi="Times New Roman" w:cs="Times New Roman"/>
          <w:sz w:val="22"/>
          <w:szCs w:val="22"/>
        </w:rPr>
        <w:t>the airline’s cabin crew</w:t>
      </w:r>
      <w:ins w:id="4" w:author="leunglanglang" w:date="2023-11-06T09:02:00Z">
        <w:r w:rsidR="00841229">
          <w:rPr>
            <w:rFonts w:ascii="Times New Roman" w:hAnsi="Times New Roman" w:cs="Times New Roman"/>
            <w:sz w:val="22"/>
            <w:szCs w:val="22"/>
          </w:rPr>
          <w:t xml:space="preserve"> management</w:t>
        </w:r>
      </w:ins>
      <w:r w:rsidR="0061046A">
        <w:rPr>
          <w:rFonts w:ascii="Times New Roman" w:hAnsi="Times New Roman" w:cs="Times New Roman"/>
          <w:sz w:val="22"/>
          <w:szCs w:val="22"/>
        </w:rPr>
        <w:t>. In August of th</w:t>
      </w:r>
      <w:r w:rsidR="004D0A07">
        <w:rPr>
          <w:rFonts w:ascii="Times New Roman" w:hAnsi="Times New Roman" w:cs="Times New Roman"/>
          <w:sz w:val="22"/>
          <w:szCs w:val="22"/>
        </w:rPr>
        <w:t>at</w:t>
      </w:r>
      <w:r w:rsidR="0061046A">
        <w:rPr>
          <w:rFonts w:ascii="Times New Roman" w:hAnsi="Times New Roman" w:cs="Times New Roman"/>
          <w:sz w:val="22"/>
          <w:szCs w:val="22"/>
        </w:rPr>
        <w:t xml:space="preserve"> year</w:t>
      </w:r>
      <w:ins w:id="5" w:author="leunglanglang" w:date="2023-11-06T09:02:00Z">
        <w:r w:rsidR="00841229">
          <w:rPr>
            <w:rFonts w:ascii="Times New Roman" w:hAnsi="Times New Roman" w:cs="Times New Roman"/>
            <w:sz w:val="22"/>
            <w:szCs w:val="22"/>
          </w:rPr>
          <w:t>, due to</w:t>
        </w:r>
      </w:ins>
      <w:r w:rsidR="0061046A">
        <w:rPr>
          <w:rFonts w:ascii="Times New Roman" w:hAnsi="Times New Roman" w:cs="Times New Roman"/>
          <w:sz w:val="22"/>
          <w:szCs w:val="22"/>
        </w:rPr>
        <w:t xml:space="preserve"> severe air traffic control problems</w:t>
      </w:r>
      <w:ins w:id="6" w:author="leunglanglang" w:date="2023-11-06T09:03:00Z">
        <w:r w:rsidR="00841229">
          <w:rPr>
            <w:rFonts w:ascii="Times New Roman" w:hAnsi="Times New Roman" w:cs="Times New Roman"/>
            <w:sz w:val="22"/>
            <w:szCs w:val="22"/>
          </w:rPr>
          <w:t xml:space="preserve"> in PRC</w:t>
        </w:r>
      </w:ins>
      <w:ins w:id="7" w:author="leunglanglang" w:date="2023-11-06T09:02:00Z">
        <w:r w:rsidR="00841229">
          <w:rPr>
            <w:rFonts w:ascii="Times New Roman" w:hAnsi="Times New Roman" w:cs="Times New Roman"/>
            <w:sz w:val="22"/>
            <w:szCs w:val="22"/>
          </w:rPr>
          <w:t>,</w:t>
        </w:r>
      </w:ins>
      <w:r w:rsidR="0061046A">
        <w:rPr>
          <w:rFonts w:ascii="Times New Roman" w:hAnsi="Times New Roman" w:cs="Times New Roman"/>
          <w:sz w:val="22"/>
          <w:szCs w:val="22"/>
        </w:rPr>
        <w:t xml:space="preserve"> disrupted flights and </w:t>
      </w:r>
      <w:r w:rsidR="00304DEB">
        <w:rPr>
          <w:rFonts w:ascii="Times New Roman" w:hAnsi="Times New Roman" w:cs="Times New Roman"/>
          <w:sz w:val="22"/>
          <w:szCs w:val="22"/>
        </w:rPr>
        <w:t xml:space="preserve">crew </w:t>
      </w:r>
      <w:r w:rsidR="0061046A">
        <w:rPr>
          <w:rFonts w:ascii="Times New Roman" w:hAnsi="Times New Roman" w:cs="Times New Roman"/>
          <w:sz w:val="22"/>
          <w:szCs w:val="22"/>
        </w:rPr>
        <w:t xml:space="preserve">rosters had to be re-planned urgently, requiring more work </w:t>
      </w:r>
      <w:r w:rsidR="00DA3728">
        <w:rPr>
          <w:rFonts w:ascii="Times New Roman" w:hAnsi="Times New Roman" w:cs="Times New Roman"/>
          <w:sz w:val="22"/>
          <w:szCs w:val="22"/>
        </w:rPr>
        <w:t>hours</w:t>
      </w:r>
      <w:r w:rsidR="0061046A">
        <w:rPr>
          <w:rFonts w:ascii="Times New Roman" w:hAnsi="Times New Roman" w:cs="Times New Roman"/>
          <w:sz w:val="22"/>
          <w:szCs w:val="22"/>
        </w:rPr>
        <w:t xml:space="preserve"> from </w:t>
      </w:r>
      <w:r w:rsidR="00304DEB">
        <w:rPr>
          <w:rFonts w:ascii="Times New Roman" w:hAnsi="Times New Roman" w:cs="Times New Roman"/>
          <w:sz w:val="22"/>
          <w:szCs w:val="22"/>
        </w:rPr>
        <w:t>them</w:t>
      </w:r>
      <w:r w:rsidR="0061046A">
        <w:rPr>
          <w:rFonts w:ascii="Times New Roman" w:hAnsi="Times New Roman" w:cs="Times New Roman"/>
          <w:sz w:val="22"/>
          <w:szCs w:val="22"/>
        </w:rPr>
        <w:t xml:space="preserve"> to meet the delay and waiting passengers. Management and crew relations had traditionally been a sensitive one often characterised </w:t>
      </w:r>
      <w:r w:rsidR="004D0A07">
        <w:rPr>
          <w:rFonts w:ascii="Times New Roman" w:hAnsi="Times New Roman" w:cs="Times New Roman"/>
          <w:sz w:val="22"/>
          <w:szCs w:val="22"/>
        </w:rPr>
        <w:t>with</w:t>
      </w:r>
      <w:r w:rsidR="0061046A">
        <w:rPr>
          <w:rFonts w:ascii="Times New Roman" w:hAnsi="Times New Roman" w:cs="Times New Roman"/>
          <w:sz w:val="22"/>
          <w:szCs w:val="22"/>
        </w:rPr>
        <w:t xml:space="preserve"> mistrust by both sides and this </w:t>
      </w:r>
      <w:r w:rsidR="004D0A07">
        <w:rPr>
          <w:rFonts w:ascii="Times New Roman" w:hAnsi="Times New Roman" w:cs="Times New Roman"/>
          <w:sz w:val="22"/>
          <w:szCs w:val="22"/>
        </w:rPr>
        <w:t xml:space="preserve">situation fuelled these already strained relationships. </w:t>
      </w:r>
      <w:r w:rsidR="00304DEB">
        <w:rPr>
          <w:rFonts w:ascii="Times New Roman" w:hAnsi="Times New Roman" w:cs="Times New Roman"/>
          <w:sz w:val="22"/>
          <w:szCs w:val="22"/>
        </w:rPr>
        <w:t>The crew feeling that these management demands were not justifiable</w:t>
      </w:r>
      <w:ins w:id="8" w:author="leunglanglang" w:date="2023-11-06T09:04:00Z">
        <w:r w:rsidR="00841229">
          <w:rPr>
            <w:rFonts w:ascii="Times New Roman" w:hAnsi="Times New Roman" w:cs="Times New Roman"/>
            <w:sz w:val="22"/>
            <w:szCs w:val="22"/>
          </w:rPr>
          <w:t>. The cabin crew</w:t>
        </w:r>
      </w:ins>
      <w:del w:id="9" w:author="leunglanglang" w:date="2023-11-06T09:04:00Z">
        <w:r w:rsidR="00304DEB" w:rsidDel="00841229">
          <w:rPr>
            <w:rFonts w:ascii="Times New Roman" w:hAnsi="Times New Roman" w:cs="Times New Roman"/>
            <w:sz w:val="22"/>
            <w:szCs w:val="22"/>
          </w:rPr>
          <w:delText xml:space="preserve"> had their</w:delText>
        </w:r>
      </w:del>
      <w:r w:rsidR="00304DEB">
        <w:rPr>
          <w:rFonts w:ascii="Times New Roman" w:hAnsi="Times New Roman" w:cs="Times New Roman"/>
          <w:sz w:val="22"/>
          <w:szCs w:val="22"/>
        </w:rPr>
        <w:t xml:space="preserve"> union </w:t>
      </w:r>
      <w:del w:id="10" w:author="leunglanglang" w:date="2023-11-06T09:04:00Z">
        <w:r w:rsidR="00304DEB" w:rsidDel="00841229">
          <w:rPr>
            <w:rFonts w:ascii="Times New Roman" w:hAnsi="Times New Roman" w:cs="Times New Roman"/>
            <w:sz w:val="22"/>
            <w:szCs w:val="22"/>
          </w:rPr>
          <w:delText xml:space="preserve">take </w:delText>
        </w:r>
      </w:del>
      <w:ins w:id="11" w:author="leunglanglang" w:date="2023-11-06T09:04:00Z">
        <w:r w:rsidR="00841229">
          <w:rPr>
            <w:rFonts w:ascii="Times New Roman" w:hAnsi="Times New Roman" w:cs="Times New Roman"/>
            <w:sz w:val="22"/>
            <w:szCs w:val="22"/>
          </w:rPr>
          <w:t>took</w:t>
        </w:r>
        <w:r w:rsidR="00841229">
          <w:rPr>
            <w:rFonts w:ascii="Times New Roman" w:hAnsi="Times New Roman" w:cs="Times New Roman"/>
            <w:sz w:val="22"/>
            <w:szCs w:val="22"/>
          </w:rPr>
          <w:t xml:space="preserve"> </w:t>
        </w:r>
      </w:ins>
      <w:r w:rsidR="00304DEB">
        <w:rPr>
          <w:rFonts w:ascii="Times New Roman" w:hAnsi="Times New Roman" w:cs="Times New Roman"/>
          <w:sz w:val="22"/>
          <w:szCs w:val="22"/>
        </w:rPr>
        <w:t>up the issue, which escalated to</w:t>
      </w:r>
      <w:ins w:id="12" w:author="leunglanglang" w:date="2023-11-06T09:04:00Z">
        <w:r w:rsidR="00841229">
          <w:rPr>
            <w:rFonts w:ascii="Times New Roman" w:hAnsi="Times New Roman" w:cs="Times New Roman"/>
            <w:sz w:val="22"/>
            <w:szCs w:val="22"/>
          </w:rPr>
          <w:t xml:space="preserve"> become</w:t>
        </w:r>
      </w:ins>
      <w:r w:rsidR="00304DEB">
        <w:rPr>
          <w:rFonts w:ascii="Times New Roman" w:hAnsi="Times New Roman" w:cs="Times New Roman"/>
          <w:sz w:val="22"/>
          <w:szCs w:val="22"/>
        </w:rPr>
        <w:t xml:space="preserve"> a threat of </w:t>
      </w:r>
      <w:r w:rsidR="004D0A07">
        <w:rPr>
          <w:rFonts w:ascii="Times New Roman" w:hAnsi="Times New Roman" w:cs="Times New Roman"/>
          <w:sz w:val="22"/>
          <w:szCs w:val="22"/>
        </w:rPr>
        <w:t>industrial action</w:t>
      </w:r>
      <w:del w:id="13" w:author="leunglanglang" w:date="2023-11-06T09:06:00Z">
        <w:r w:rsidR="004D0A07" w:rsidDel="003D236C">
          <w:rPr>
            <w:rFonts w:ascii="Times New Roman" w:hAnsi="Times New Roman" w:cs="Times New Roman"/>
            <w:sz w:val="22"/>
            <w:szCs w:val="22"/>
          </w:rPr>
          <w:delText xml:space="preserve"> (prompt</w:delText>
        </w:r>
      </w:del>
      <w:del w:id="14" w:author="leunglanglang" w:date="2023-11-06T09:04:00Z">
        <w:r w:rsidR="004D0A07" w:rsidDel="00841229">
          <w:rPr>
            <w:rFonts w:ascii="Times New Roman" w:hAnsi="Times New Roman" w:cs="Times New Roman"/>
            <w:sz w:val="22"/>
            <w:szCs w:val="22"/>
          </w:rPr>
          <w:delText>ing</w:delText>
        </w:r>
      </w:del>
      <w:del w:id="15" w:author="leunglanglang" w:date="2023-11-06T09:06:00Z">
        <w:r w:rsidR="004D0A07" w:rsidDel="003D236C">
          <w:rPr>
            <w:rFonts w:ascii="Times New Roman" w:hAnsi="Times New Roman" w:cs="Times New Roman"/>
            <w:sz w:val="22"/>
            <w:szCs w:val="22"/>
          </w:rPr>
          <w:delText xml:space="preserve"> the Hong Kong government to intervene with mediation)</w:delText>
        </w:r>
      </w:del>
      <w:r w:rsidR="004D0A07">
        <w:rPr>
          <w:rFonts w:ascii="Times New Roman" w:hAnsi="Times New Roman" w:cs="Times New Roman"/>
          <w:sz w:val="22"/>
          <w:szCs w:val="22"/>
        </w:rPr>
        <w:t xml:space="preserve">. </w:t>
      </w:r>
      <w:ins w:id="16" w:author="leunglanglang" w:date="2023-11-06T09:05:00Z">
        <w:r w:rsidR="003D236C">
          <w:rPr>
            <w:rFonts w:ascii="Times New Roman" w:hAnsi="Times New Roman" w:cs="Times New Roman"/>
            <w:sz w:val="22"/>
            <w:szCs w:val="22"/>
          </w:rPr>
          <w:t>It was finally resolved after a whole month</w:t>
        </w:r>
      </w:ins>
      <w:ins w:id="17" w:author="leunglanglang" w:date="2023-11-06T09:06:00Z">
        <w:r w:rsidR="003D236C">
          <w:rPr>
            <w:rFonts w:ascii="Times New Roman" w:hAnsi="Times New Roman" w:cs="Times New Roman"/>
            <w:sz w:val="22"/>
            <w:szCs w:val="22"/>
          </w:rPr>
          <w:t xml:space="preserve">’s negotiation with the Labour department of Hong Kong government’s intervention and mediation. </w:t>
        </w:r>
      </w:ins>
      <w:ins w:id="18" w:author="leunglanglang" w:date="2023-11-06T09:07:00Z">
        <w:r w:rsidR="003D236C">
          <w:rPr>
            <w:rFonts w:ascii="Times New Roman" w:hAnsi="Times New Roman" w:cs="Times New Roman"/>
            <w:sz w:val="22"/>
            <w:szCs w:val="22"/>
          </w:rPr>
          <w:t>Despite the resolution, relationship betw</w:t>
        </w:r>
        <w:r w:rsidR="00D81BF6">
          <w:rPr>
            <w:rFonts w:ascii="Times New Roman" w:hAnsi="Times New Roman" w:cs="Times New Roman"/>
            <w:sz w:val="22"/>
            <w:szCs w:val="22"/>
          </w:rPr>
          <w:t>een the management and crew was</w:t>
        </w:r>
        <w:r w:rsidR="003D236C">
          <w:rPr>
            <w:rFonts w:ascii="Times New Roman" w:hAnsi="Times New Roman" w:cs="Times New Roman"/>
            <w:sz w:val="22"/>
            <w:szCs w:val="22"/>
          </w:rPr>
          <w:t xml:space="preserve"> still tensed. </w:t>
        </w:r>
      </w:ins>
      <w:r w:rsidR="00304DEB">
        <w:rPr>
          <w:rFonts w:ascii="Times New Roman" w:hAnsi="Times New Roman" w:cs="Times New Roman"/>
          <w:sz w:val="22"/>
          <w:szCs w:val="22"/>
        </w:rPr>
        <w:t xml:space="preserve">At this point </w:t>
      </w:r>
      <w:r w:rsidR="004D0A07">
        <w:rPr>
          <w:rFonts w:ascii="Times New Roman" w:hAnsi="Times New Roman" w:cs="Times New Roman"/>
          <w:sz w:val="22"/>
          <w:szCs w:val="22"/>
        </w:rPr>
        <w:t>Cecilia</w:t>
      </w:r>
      <w:r w:rsidR="00ED71C0">
        <w:rPr>
          <w:rFonts w:ascii="Times New Roman" w:hAnsi="Times New Roman" w:cs="Times New Roman"/>
          <w:sz w:val="22"/>
          <w:szCs w:val="22"/>
        </w:rPr>
        <w:t xml:space="preserve"> took it upon herself to break with the typical management position that was often fixed with a priority for operational needs, and urgently reassess the situation by looking beyond her management eyes. She asked herself</w:t>
      </w:r>
      <w:r w:rsidR="0097494E">
        <w:rPr>
          <w:rFonts w:ascii="Times New Roman" w:hAnsi="Times New Roman" w:cs="Times New Roman"/>
          <w:sz w:val="22"/>
          <w:szCs w:val="22"/>
        </w:rPr>
        <w:t>,</w:t>
      </w:r>
      <w:r w:rsidR="00ED71C0">
        <w:rPr>
          <w:rFonts w:ascii="Times New Roman" w:hAnsi="Times New Roman" w:cs="Times New Roman"/>
          <w:sz w:val="22"/>
          <w:szCs w:val="22"/>
        </w:rPr>
        <w:t xml:space="preserve"> </w:t>
      </w:r>
      <w:ins w:id="19" w:author="leunglanglang" w:date="2023-11-06T09:16:00Z">
        <w:r w:rsidR="00F71159">
          <w:rPr>
            <w:rFonts w:ascii="Times New Roman" w:hAnsi="Times New Roman" w:cs="Times New Roman"/>
            <w:sz w:val="22"/>
            <w:szCs w:val="22"/>
          </w:rPr>
          <w:t xml:space="preserve">what had broken down the communication and understanding, </w:t>
        </w:r>
      </w:ins>
      <w:r w:rsidR="00ED71C0">
        <w:rPr>
          <w:rFonts w:ascii="Times New Roman" w:hAnsi="Times New Roman" w:cs="Times New Roman"/>
          <w:sz w:val="22"/>
          <w:szCs w:val="22"/>
        </w:rPr>
        <w:t xml:space="preserve">what do </w:t>
      </w:r>
      <w:r w:rsidR="00DA3728">
        <w:rPr>
          <w:rFonts w:ascii="Times New Roman" w:hAnsi="Times New Roman" w:cs="Times New Roman"/>
          <w:sz w:val="22"/>
          <w:szCs w:val="22"/>
        </w:rPr>
        <w:t xml:space="preserve">crew members </w:t>
      </w:r>
      <w:ins w:id="20" w:author="leunglanglang" w:date="2023-11-06T09:17:00Z">
        <w:r w:rsidR="00F71159">
          <w:rPr>
            <w:rFonts w:ascii="Times New Roman" w:hAnsi="Times New Roman" w:cs="Times New Roman"/>
            <w:sz w:val="22"/>
            <w:szCs w:val="22"/>
          </w:rPr>
          <w:t xml:space="preserve">truly </w:t>
        </w:r>
      </w:ins>
      <w:r w:rsidR="00ED71C0">
        <w:rPr>
          <w:rFonts w:ascii="Times New Roman" w:hAnsi="Times New Roman" w:cs="Times New Roman"/>
          <w:sz w:val="22"/>
          <w:szCs w:val="22"/>
        </w:rPr>
        <w:t>need</w:t>
      </w:r>
      <w:ins w:id="21" w:author="leunglanglang" w:date="2023-11-06T09:17:00Z">
        <w:r w:rsidR="00F71159">
          <w:rPr>
            <w:rFonts w:ascii="Times New Roman" w:hAnsi="Times New Roman" w:cs="Times New Roman"/>
            <w:sz w:val="22"/>
            <w:szCs w:val="22"/>
          </w:rPr>
          <w:t>,</w:t>
        </w:r>
      </w:ins>
      <w:r w:rsidR="00ED71C0">
        <w:rPr>
          <w:rFonts w:ascii="Times New Roman" w:hAnsi="Times New Roman" w:cs="Times New Roman"/>
          <w:sz w:val="22"/>
          <w:szCs w:val="22"/>
        </w:rPr>
        <w:t xml:space="preserve"> and how can </w:t>
      </w:r>
      <w:del w:id="22" w:author="leunglanglang" w:date="2023-11-06T09:17:00Z">
        <w:r w:rsidR="00ED71C0" w:rsidDel="00F71159">
          <w:rPr>
            <w:rFonts w:ascii="Times New Roman" w:hAnsi="Times New Roman" w:cs="Times New Roman"/>
            <w:sz w:val="22"/>
            <w:szCs w:val="22"/>
          </w:rPr>
          <w:delText>I get the best out of them</w:delText>
        </w:r>
      </w:del>
      <w:ins w:id="23" w:author="leunglanglang" w:date="2023-11-06T09:17:00Z">
        <w:r w:rsidR="00F71159">
          <w:rPr>
            <w:rFonts w:ascii="Times New Roman" w:hAnsi="Times New Roman" w:cs="Times New Roman"/>
            <w:sz w:val="22"/>
            <w:szCs w:val="22"/>
          </w:rPr>
          <w:t>the management team supports them to grow and do their best</w:t>
        </w:r>
      </w:ins>
      <w:r w:rsidR="00ED71C0">
        <w:rPr>
          <w:rFonts w:ascii="Times New Roman" w:hAnsi="Times New Roman" w:cs="Times New Roman"/>
          <w:sz w:val="22"/>
          <w:szCs w:val="22"/>
        </w:rPr>
        <w:t xml:space="preserve">? This called for her to </w:t>
      </w:r>
      <w:r w:rsidR="0097494E">
        <w:rPr>
          <w:rFonts w:ascii="Times New Roman" w:hAnsi="Times New Roman" w:cs="Times New Roman"/>
          <w:sz w:val="22"/>
          <w:szCs w:val="22"/>
        </w:rPr>
        <w:t>present herself as a caring, human first, ahead of her management face. One of the first things she did was fly out every Friday evening on a Dragon</w:t>
      </w:r>
      <w:r w:rsidR="00304DEB">
        <w:rPr>
          <w:rFonts w:ascii="Times New Roman" w:hAnsi="Times New Roman" w:cs="Times New Roman"/>
          <w:sz w:val="22"/>
          <w:szCs w:val="22"/>
        </w:rPr>
        <w:t>a</w:t>
      </w:r>
      <w:r w:rsidR="0097494E">
        <w:rPr>
          <w:rFonts w:ascii="Times New Roman" w:hAnsi="Times New Roman" w:cs="Times New Roman"/>
          <w:sz w:val="22"/>
          <w:szCs w:val="22"/>
        </w:rPr>
        <w:t>ir flight to visibly show up for them and then ha</w:t>
      </w:r>
      <w:r w:rsidR="00304DEB">
        <w:rPr>
          <w:rFonts w:ascii="Times New Roman" w:hAnsi="Times New Roman" w:cs="Times New Roman"/>
          <w:sz w:val="22"/>
          <w:szCs w:val="22"/>
        </w:rPr>
        <w:t>d</w:t>
      </w:r>
      <w:r w:rsidR="0097494E">
        <w:rPr>
          <w:rFonts w:ascii="Times New Roman" w:hAnsi="Times New Roman" w:cs="Times New Roman"/>
          <w:sz w:val="22"/>
          <w:szCs w:val="22"/>
        </w:rPr>
        <w:t xml:space="preserve"> dinner with them once at the destination. She asked what problems they faced, how they felt about management and offered transparent communications from her side. </w:t>
      </w:r>
      <w:ins w:id="24" w:author="leunglanglang" w:date="2023-11-06T09:18:00Z">
        <w:r w:rsidR="00564C96">
          <w:rPr>
            <w:rFonts w:ascii="Times New Roman" w:hAnsi="Times New Roman" w:cs="Times New Roman"/>
            <w:sz w:val="22"/>
            <w:szCs w:val="22"/>
          </w:rPr>
          <w:t xml:space="preserve">Most importantly, she explained </w:t>
        </w:r>
        <w:bookmarkStart w:id="25" w:name="_GoBack"/>
        <w:bookmarkEnd w:id="25"/>
        <w:r w:rsidR="00564C96">
          <w:rPr>
            <w:rFonts w:ascii="Times New Roman" w:hAnsi="Times New Roman" w:cs="Times New Roman"/>
            <w:sz w:val="22"/>
            <w:szCs w:val="22"/>
          </w:rPr>
          <w:t>management decisions clearly and answered crew</w:t>
        </w:r>
      </w:ins>
      <w:ins w:id="26" w:author="leunglanglang" w:date="2023-11-06T09:19:00Z">
        <w:r w:rsidR="00564C96">
          <w:rPr>
            <w:rFonts w:ascii="Times New Roman" w:hAnsi="Times New Roman" w:cs="Times New Roman"/>
            <w:sz w:val="22"/>
            <w:szCs w:val="22"/>
          </w:rPr>
          <w:t xml:space="preserve">’s questions directly to avoid misunderstanding. </w:t>
        </w:r>
      </w:ins>
      <w:r w:rsidR="00304DEB">
        <w:rPr>
          <w:rFonts w:ascii="Times New Roman" w:hAnsi="Times New Roman" w:cs="Times New Roman"/>
          <w:sz w:val="22"/>
          <w:szCs w:val="22"/>
        </w:rPr>
        <w:t xml:space="preserve">And she listened without making them wrong. </w:t>
      </w:r>
      <w:r w:rsidR="00E72D30">
        <w:rPr>
          <w:rFonts w:ascii="Times New Roman" w:hAnsi="Times New Roman" w:cs="Times New Roman"/>
          <w:sz w:val="22"/>
          <w:szCs w:val="22"/>
        </w:rPr>
        <w:t xml:space="preserve">Their answers were often revealing and new to her. Eventually Cecilia got to know crew members by name </w:t>
      </w:r>
      <w:del w:id="27" w:author="leunglanglang" w:date="2023-11-06T09:09:00Z">
        <w:r w:rsidR="00E72D30" w:rsidDel="003D236C">
          <w:rPr>
            <w:rFonts w:ascii="Times New Roman" w:hAnsi="Times New Roman" w:cs="Times New Roman"/>
            <w:sz w:val="22"/>
            <w:szCs w:val="22"/>
          </w:rPr>
          <w:delText xml:space="preserve">as well as every one </w:delText>
        </w:r>
        <w:r w:rsidR="00E72D30" w:rsidDel="003D236C">
          <w:rPr>
            <w:rFonts w:ascii="Times New Roman" w:hAnsi="Times New Roman" w:cs="Times New Roman"/>
            <w:sz w:val="22"/>
            <w:szCs w:val="22"/>
          </w:rPr>
          <w:lastRenderedPageBreak/>
          <w:delText>of the sixty-five</w:delText>
        </w:r>
      </w:del>
      <w:ins w:id="28" w:author="leunglanglang" w:date="2023-11-06T09:09:00Z">
        <w:r w:rsidR="003D236C">
          <w:rPr>
            <w:rFonts w:ascii="Times New Roman" w:hAnsi="Times New Roman" w:cs="Times New Roman"/>
            <w:sz w:val="22"/>
            <w:szCs w:val="22"/>
          </w:rPr>
          <w:t>including all the</w:t>
        </w:r>
      </w:ins>
      <w:r w:rsidR="00E72D30">
        <w:rPr>
          <w:rFonts w:ascii="Times New Roman" w:hAnsi="Times New Roman" w:cs="Times New Roman"/>
          <w:sz w:val="22"/>
          <w:szCs w:val="22"/>
        </w:rPr>
        <w:t xml:space="preserve"> chief </w:t>
      </w:r>
      <w:ins w:id="29" w:author="leunglanglang" w:date="2023-11-06T09:09:00Z">
        <w:r w:rsidR="003D236C">
          <w:rPr>
            <w:rFonts w:ascii="Times New Roman" w:hAnsi="Times New Roman" w:cs="Times New Roman"/>
            <w:sz w:val="22"/>
            <w:szCs w:val="22"/>
          </w:rPr>
          <w:t xml:space="preserve">and senior </w:t>
        </w:r>
      </w:ins>
      <w:r w:rsidR="00E72D30">
        <w:rPr>
          <w:rFonts w:ascii="Times New Roman" w:hAnsi="Times New Roman" w:cs="Times New Roman"/>
          <w:sz w:val="22"/>
          <w:szCs w:val="22"/>
        </w:rPr>
        <w:t>pursers personally. However</w:t>
      </w:r>
      <w:r w:rsidR="00DA3728">
        <w:rPr>
          <w:rFonts w:ascii="Times New Roman" w:hAnsi="Times New Roman" w:cs="Times New Roman"/>
          <w:sz w:val="22"/>
          <w:szCs w:val="22"/>
        </w:rPr>
        <w:t>,</w:t>
      </w:r>
      <w:r w:rsidR="00E72D30">
        <w:rPr>
          <w:rFonts w:ascii="Times New Roman" w:hAnsi="Times New Roman" w:cs="Times New Roman"/>
          <w:sz w:val="22"/>
          <w:szCs w:val="22"/>
        </w:rPr>
        <w:t xml:space="preserve"> this exercise wasn’t only about placating disgruntled crew and avoiding a possible strike action, it was also because she knew that these </w:t>
      </w:r>
      <w:r w:rsidR="00DA3728">
        <w:rPr>
          <w:rFonts w:ascii="Times New Roman" w:hAnsi="Times New Roman" w:cs="Times New Roman"/>
          <w:sz w:val="22"/>
          <w:szCs w:val="22"/>
        </w:rPr>
        <w:t xml:space="preserve">individuals </w:t>
      </w:r>
      <w:r w:rsidR="00E72D30">
        <w:rPr>
          <w:rFonts w:ascii="Times New Roman" w:hAnsi="Times New Roman" w:cs="Times New Roman"/>
          <w:sz w:val="22"/>
          <w:szCs w:val="22"/>
        </w:rPr>
        <w:t>fronted the service to customers and it was only when they felt good were they motivated to go out of their way to look after passengers with acts of kindness</w:t>
      </w:r>
      <w:ins w:id="30" w:author="leunglanglang" w:date="2023-11-06T09:11:00Z">
        <w:r w:rsidR="003D236C">
          <w:rPr>
            <w:rFonts w:ascii="Times New Roman" w:hAnsi="Times New Roman" w:cs="Times New Roman"/>
            <w:sz w:val="22"/>
            <w:szCs w:val="22"/>
          </w:rPr>
          <w:t xml:space="preserve"> and deep down from </w:t>
        </w:r>
        <w:proofErr w:type="spellStart"/>
        <w:r w:rsidR="003D236C">
          <w:rPr>
            <w:rFonts w:ascii="Times New Roman" w:hAnsi="Times New Roman" w:cs="Times New Roman"/>
            <w:sz w:val="22"/>
            <w:szCs w:val="22"/>
          </w:rPr>
          <w:t>their</w:t>
        </w:r>
        <w:proofErr w:type="spellEnd"/>
        <w:r w:rsidR="003D236C">
          <w:rPr>
            <w:rFonts w:ascii="Times New Roman" w:hAnsi="Times New Roman" w:cs="Times New Roman"/>
            <w:sz w:val="22"/>
            <w:szCs w:val="22"/>
          </w:rPr>
          <w:t xml:space="preserve"> hearts</w:t>
        </w:r>
      </w:ins>
      <w:ins w:id="31" w:author="leunglanglang" w:date="2023-11-06T09:10:00Z">
        <w:r w:rsidR="003D236C">
          <w:rPr>
            <w:rFonts w:ascii="Times New Roman" w:hAnsi="Times New Roman" w:cs="Times New Roman"/>
            <w:sz w:val="22"/>
            <w:szCs w:val="22"/>
          </w:rPr>
          <w:t>,</w:t>
        </w:r>
      </w:ins>
      <w:r w:rsidR="00E72D30">
        <w:rPr>
          <w:rFonts w:ascii="Times New Roman" w:hAnsi="Times New Roman" w:cs="Times New Roman"/>
          <w:sz w:val="22"/>
          <w:szCs w:val="22"/>
        </w:rPr>
        <w:t xml:space="preserve"> such as making a hot drink for </w:t>
      </w:r>
      <w:del w:id="32" w:author="leunglanglang" w:date="2023-11-06T09:11:00Z">
        <w:r w:rsidR="00E72D30" w:rsidDel="003D236C">
          <w:rPr>
            <w:rFonts w:ascii="Times New Roman" w:hAnsi="Times New Roman" w:cs="Times New Roman"/>
            <w:sz w:val="22"/>
            <w:szCs w:val="22"/>
          </w:rPr>
          <w:delText xml:space="preserve">someone </w:delText>
        </w:r>
      </w:del>
      <w:ins w:id="33" w:author="leunglanglang" w:date="2023-11-06T09:11:00Z">
        <w:r w:rsidR="003D236C">
          <w:rPr>
            <w:rFonts w:ascii="Times New Roman" w:hAnsi="Times New Roman" w:cs="Times New Roman"/>
            <w:sz w:val="22"/>
            <w:szCs w:val="22"/>
          </w:rPr>
          <w:t>passenger</w:t>
        </w:r>
        <w:r w:rsidR="003D236C">
          <w:rPr>
            <w:rFonts w:ascii="Times New Roman" w:hAnsi="Times New Roman" w:cs="Times New Roman"/>
            <w:sz w:val="22"/>
            <w:szCs w:val="22"/>
          </w:rPr>
          <w:t xml:space="preserve"> </w:t>
        </w:r>
      </w:ins>
      <w:r w:rsidR="00E72D30">
        <w:rPr>
          <w:rFonts w:ascii="Times New Roman" w:hAnsi="Times New Roman" w:cs="Times New Roman"/>
          <w:sz w:val="22"/>
          <w:szCs w:val="22"/>
        </w:rPr>
        <w:t xml:space="preserve">with a cold. </w:t>
      </w:r>
      <w:r w:rsidR="00DA3728">
        <w:rPr>
          <w:rFonts w:ascii="Times New Roman" w:hAnsi="Times New Roman" w:cs="Times New Roman"/>
          <w:sz w:val="22"/>
          <w:szCs w:val="22"/>
        </w:rPr>
        <w:t>Disaster for the airline was averted, furthermore Dragonair won the Best Regional Airline award by Skytrax in 2010.</w:t>
      </w:r>
      <w:r w:rsidR="00E72D3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F6B41A6" w14:textId="77777777" w:rsidR="004870E1" w:rsidRPr="004870E1" w:rsidRDefault="004870E1" w:rsidP="004D6CCF">
      <w:pPr>
        <w:rPr>
          <w:rFonts w:ascii="Times New Roman" w:hAnsi="Times New Roman" w:cs="Times New Roman"/>
          <w:b/>
          <w:bCs/>
          <w:sz w:val="22"/>
          <w:szCs w:val="22"/>
        </w:rPr>
      </w:pPr>
    </w:p>
    <w:sectPr w:rsidR="004870E1" w:rsidRPr="004870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leunglanglang" w:date="2023-11-06T09:01:00Z" w:initials="l">
    <w:p w14:paraId="76CAFA9D" w14:textId="71520854" w:rsidR="00841229" w:rsidRDefault="00841229">
      <w:pPr>
        <w:pStyle w:val="CommentText"/>
      </w:pPr>
      <w:r>
        <w:rPr>
          <w:rStyle w:val="CommentReference"/>
        </w:rPr>
        <w:annotationRef/>
      </w:r>
      <w:r>
        <w:t>How about “Humanistic leadership to enhance Management-Aircrew Relations</w:t>
      </w:r>
      <w:r w:rsidR="00802A35"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CAFA9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unglanglang">
    <w15:presenceInfo w15:providerId="Windows Live" w15:userId="2cdb6d9e3c3cc0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E1"/>
    <w:rsid w:val="00113932"/>
    <w:rsid w:val="002D5EA9"/>
    <w:rsid w:val="00304DEB"/>
    <w:rsid w:val="003D236C"/>
    <w:rsid w:val="004870E1"/>
    <w:rsid w:val="004D0A07"/>
    <w:rsid w:val="004D6CCF"/>
    <w:rsid w:val="00564C96"/>
    <w:rsid w:val="0061046A"/>
    <w:rsid w:val="006E265B"/>
    <w:rsid w:val="00766FC5"/>
    <w:rsid w:val="00802A35"/>
    <w:rsid w:val="00841229"/>
    <w:rsid w:val="0097494E"/>
    <w:rsid w:val="00CE5494"/>
    <w:rsid w:val="00D81BF6"/>
    <w:rsid w:val="00DA3728"/>
    <w:rsid w:val="00E72D30"/>
    <w:rsid w:val="00ED71C0"/>
    <w:rsid w:val="00F7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A93F"/>
  <w15:chartTrackingRefBased/>
  <w15:docId w15:val="{5525CDF8-A1FB-A24E-BF4E-3B46E7B1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12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2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2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2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2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2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2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Harjeet Virdee</dc:creator>
  <cp:keywords/>
  <dc:description/>
  <cp:lastModifiedBy>leunglanglang</cp:lastModifiedBy>
  <cp:revision>5</cp:revision>
  <dcterms:created xsi:type="dcterms:W3CDTF">2023-11-06T01:11:00Z</dcterms:created>
  <dcterms:modified xsi:type="dcterms:W3CDTF">2023-11-06T01:19:00Z</dcterms:modified>
</cp:coreProperties>
</file>